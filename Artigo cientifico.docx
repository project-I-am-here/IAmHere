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 no gerenciamento e mapeamento de pacientes em consultórios de psicologia</w:t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Edson Rodrigues Pinto 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Alexandre Osvaldo de Oliveira Filho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</w:t>
      </w:r>
    </w:p>
    <w:p w:rsidR="00000000" w:rsidDel="00000000" w:rsidP="00000000" w:rsidRDefault="00000000" w:rsidRPr="00000000" w14:paraId="00000008">
      <w:pPr>
        <w:jc w:val="both"/>
        <w:rPr>
          <w:ins w:author="Alexandre Bento" w:id="0" w:date="2020-04-06T16:24:10Z"/>
          <w:b w:val="1"/>
          <w:sz w:val="24"/>
          <w:szCs w:val="24"/>
        </w:rPr>
      </w:pPr>
      <w:ins w:author="Alexandre Bento" w:id="0" w:date="2020-04-06T16:24:10Z">
        <w:r w:rsidDel="00000000" w:rsidR="00000000" w:rsidRPr="00000000">
          <w:rPr>
            <w:b w:val="1"/>
            <w:sz w:val="24"/>
            <w:szCs w:val="24"/>
            <w:rtl w:val="0"/>
          </w:rPr>
          <w:t xml:space="preserve">inserir as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referências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nos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parágrafos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escritos,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referências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até 10 anos!!! ver o modelo no artigo usar exemplo: Segundo Bento a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tecnologia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pode agilizar os processo de mapeamento….. ou A quantidade de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distúrbios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que afeta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cada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vez mais uma grande qtde de pessoas pode ter um importante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auxílio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por meio da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tecnologia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da informação (BENTO, 2020). APENAS EXEMPLO!!! </w:t>
        </w:r>
      </w:ins>
    </w:p>
    <w:p w:rsidR="00000000" w:rsidDel="00000000" w:rsidP="00000000" w:rsidRDefault="00000000" w:rsidRPr="00000000" w14:paraId="00000009">
      <w:pPr>
        <w:jc w:val="both"/>
        <w:rPr>
          <w:b w:val="1"/>
          <w:color w:val="ff0000"/>
          <w:sz w:val="24"/>
          <w:szCs w:val="24"/>
          <w:rPrChange w:author="Alexandre Bento" w:id="1" w:date="2020-04-06T16:24:10Z">
            <w:rPr>
              <w:b w:val="1"/>
              <w:sz w:val="24"/>
              <w:szCs w:val="24"/>
            </w:rPr>
          </w:rPrChange>
        </w:rPr>
      </w:pPr>
      <w:ins w:author="Alexandre Bento" w:id="0" w:date="2020-04-06T16:24:10Z">
        <w:r w:rsidDel="00000000" w:rsidR="00000000" w:rsidRPr="00000000">
          <w:rPr>
            <w:b w:val="1"/>
            <w:sz w:val="24"/>
            <w:szCs w:val="24"/>
            <w:rtl w:val="0"/>
          </w:rPr>
          <w:t xml:space="preserve">** Substituir palavras com o termo NÓS pelo singular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Erik e Bertha o setor da saúde necessita de sistemas para ter um diagnóstico rápido e preciso, podendo mapear a situação do paciente e diminuindo os riscos de falha em uma consulta, isso também se implica na área da saúde mental que é pouco explorada.( Cristóvão Araújo de Melo,ERIK. Cruz Enders, BERTHA. J. Health Inform. 2013 Janeiro-Março; 5)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 mundo cada vez mais acelerado muitas vezes </w:t>
      </w:r>
      <w:r w:rsidDel="00000000" w:rsidR="00000000" w:rsidRPr="00000000">
        <w:rPr>
          <w:sz w:val="24"/>
          <w:szCs w:val="24"/>
          <w:rtl w:val="0"/>
        </w:rPr>
        <w:t xml:space="preserve">não é vista a</w:t>
      </w:r>
      <w:r w:rsidDel="00000000" w:rsidR="00000000" w:rsidRPr="00000000">
        <w:rPr>
          <w:sz w:val="24"/>
          <w:szCs w:val="24"/>
          <w:rtl w:val="0"/>
        </w:rPr>
        <w:t xml:space="preserve"> fragilidade humana.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Com este cenário </w:t>
      </w:r>
      <w:r w:rsidDel="00000000" w:rsidR="00000000" w:rsidRPr="00000000">
        <w:rPr>
          <w:sz w:val="24"/>
          <w:szCs w:val="24"/>
          <w:rtl w:val="0"/>
        </w:rPr>
        <w:t xml:space="preserve">será </w:t>
      </w:r>
      <w:r w:rsidDel="00000000" w:rsidR="00000000" w:rsidRPr="00000000">
        <w:rPr>
          <w:sz w:val="24"/>
          <w:szCs w:val="24"/>
          <w:rtl w:val="0"/>
        </w:rPr>
        <w:t xml:space="preserve">desenvolvida uma ferramenta para uso de psicólogos e seus pacientes, com esta ferramenta o psicólogo terá a possibilidade de fazer um acompanhamento do estado de cada paciente, viabilizando não só a percepção do paciente nas consultas mas também verificar o diário bem como estão as variações de humor de cada indivíduo, desta forma é possível averiguar de forma mais completa e ampla pacientes que requerem mais atenção devido ao se estado.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de oferecer auxílio de forma remota em caso de necessidade.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os pacientes terá um aplicativo, que oferecerá um “diário” onde terá suas anotações sobre seu dia, como humor, angústias, acessos de raiva, frustrações e demais sentimentos.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será possível consultar um cadastro de psicólogos que atendem em cada região, e caso sinta necessidade o paciente tem a  possibilidade de alterar o profissional que lhe atende sem que o histórico anterior de seu tratamento seja perdido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presente ferramenta se torna relevante principalmente pelo fato da possibilidade de gerenciamento e monitoramento do tratamento de vários indivíduos de forma simultânea, além de possibilitar ao  profissional um maior entendimento sobre os seus pacientes e  distúrbios, desta forma é possível verificar o estado mental de cada paciente tendo assim a oportunidade de intervir, até mesmo de forma remota, em casos de crises ou atentados contra outros ou contra si mesmo.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Armazenar históricos de forma sigilosa e segura, deste modo não há necessidade de iniciar um novo tratamento se houver troca de profissional, pois todo histórico estará disponível, ou seja o progresso atingido não será perdido.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color w:val="ff0000"/>
          <w:sz w:val="24"/>
          <w:szCs w:val="24"/>
          <w:rPrChange w:author="Alexandre Bento" w:id="2" w:date="2020-04-06T16:22:42Z">
            <w:rPr>
              <w:b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é auxiliar  tanto o profissional, psicólogo, possibilitando a ele maior visão e monitoramento de cada paciente, suas evoluções e emoções em momentos distintos a consulta, quanto aos pacientes que podem de forma espontânea descrever seus sentimentos de forma diária para que tenham mais controle de suas emoções, havendo possibilidade de troca de profissional sem a onerosidade da perda de todo tratamento já iniciado.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ins w:author="Alexandre Bento" w:id="3" w:date="2020-04-06T16:25:48Z"/>
          <w:b w:val="1"/>
          <w:sz w:val="24"/>
          <w:szCs w:val="24"/>
        </w:rPr>
      </w:pPr>
      <w:ins w:author="Alexandre Bento" w:id="3" w:date="2020-04-06T16:25:48Z">
        <w:r w:rsidDel="00000000" w:rsidR="00000000" w:rsidRPr="00000000">
          <w:rPr>
            <w:b w:val="1"/>
            <w:sz w:val="24"/>
            <w:szCs w:val="24"/>
            <w:rtl w:val="0"/>
          </w:rPr>
          <w:t xml:space="preserve">TECNOLOGIA DA INFORMAÇÃO (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tópico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1 referencial)</w:t>
        </w:r>
      </w:ins>
    </w:p>
    <w:p w:rsidR="00000000" w:rsidDel="00000000" w:rsidP="00000000" w:rsidRDefault="00000000" w:rsidRPr="00000000" w14:paraId="0000001B">
      <w:pPr>
        <w:jc w:val="both"/>
        <w:rPr>
          <w:ins w:author="Alexandre Bento" w:id="3" w:date="2020-04-06T16:25:48Z"/>
          <w:b w:val="1"/>
          <w:sz w:val="24"/>
          <w:szCs w:val="24"/>
        </w:rPr>
      </w:pPr>
      <w:ins w:author="Alexandre Bento" w:id="3" w:date="2020-04-06T16:25:48Z">
        <w:r w:rsidDel="00000000" w:rsidR="00000000" w:rsidRPr="00000000">
          <w:rPr>
            <w:b w:val="1"/>
            <w:sz w:val="24"/>
            <w:szCs w:val="24"/>
            <w:rtl w:val="0"/>
          </w:rPr>
          <w:t xml:space="preserve">descrever aqui sobre a tecnologia da informação no geral no apoio aos sistemas de informação no geral. Descrever 6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parágrafos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com as devidas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referências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.</w:t>
        </w:r>
      </w:ins>
    </w:p>
    <w:p w:rsidR="00000000" w:rsidDel="00000000" w:rsidP="00000000" w:rsidRDefault="00000000" w:rsidRPr="00000000" w14:paraId="0000001C">
      <w:pPr>
        <w:jc w:val="both"/>
        <w:rPr>
          <w:ins w:author="Alexandre Bento" w:id="3" w:date="2020-04-06T16:25:48Z"/>
          <w:b w:val="1"/>
          <w:sz w:val="24"/>
          <w:szCs w:val="24"/>
        </w:rPr>
      </w:pPr>
      <w:ins w:author="Alexandre Bento" w:id="3" w:date="2020-04-06T16:25:4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D">
      <w:pPr>
        <w:jc w:val="both"/>
        <w:rPr>
          <w:ins w:author="Alexandre Bento" w:id="3" w:date="2020-04-06T16:25:48Z"/>
          <w:b w:val="1"/>
          <w:sz w:val="24"/>
          <w:szCs w:val="24"/>
        </w:rPr>
      </w:pPr>
      <w:ins w:author="Alexandre Bento" w:id="3" w:date="2020-04-06T16:25:48Z">
        <w:r w:rsidDel="00000000" w:rsidR="00000000" w:rsidRPr="00000000">
          <w:rPr>
            <w:b w:val="1"/>
            <w:sz w:val="24"/>
            <w:szCs w:val="24"/>
            <w:rtl w:val="0"/>
          </w:rPr>
          <w:t xml:space="preserve">TECNOLOGÍA APLICADA A PSICOLOGIA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(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tópico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2 referencial)</w:t>
        </w:r>
      </w:ins>
    </w:p>
    <w:p w:rsidR="00000000" w:rsidDel="00000000" w:rsidP="00000000" w:rsidRDefault="00000000" w:rsidRPr="00000000" w14:paraId="0000001E">
      <w:pPr>
        <w:jc w:val="both"/>
        <w:rPr>
          <w:ins w:author="Alexandre Bento" w:id="3" w:date="2020-04-06T16:25:48Z"/>
          <w:b w:val="1"/>
          <w:sz w:val="24"/>
          <w:szCs w:val="24"/>
        </w:rPr>
      </w:pPr>
      <w:ins w:author="Alexandre Bento" w:id="3" w:date="2020-04-06T16:25:48Z">
        <w:r w:rsidDel="00000000" w:rsidR="00000000" w:rsidRPr="00000000">
          <w:rPr>
            <w:b w:val="1"/>
            <w:sz w:val="24"/>
            <w:szCs w:val="24"/>
            <w:rtl w:val="0"/>
          </w:rPr>
          <w:t xml:space="preserve">descrever neste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tópicos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a utilização da tecnologia aplicada no apoio a sistemas de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psicologia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, ou seja, qual o suporte que um sistema pode oferecer aos sistemas no gerenciamento, confiabilidade, velocidade, segurança, tempo, integração com outras plataformas…..  Descrever 6 parágrafos com as devidas referências.</w:t>
        </w:r>
      </w:ins>
    </w:p>
    <w:p w:rsidR="00000000" w:rsidDel="00000000" w:rsidP="00000000" w:rsidRDefault="00000000" w:rsidRPr="00000000" w14:paraId="0000001F">
      <w:pPr>
        <w:jc w:val="both"/>
        <w:rPr>
          <w:ins w:author="Alexandre Bento" w:id="3" w:date="2020-04-06T16:25:48Z"/>
          <w:b w:val="1"/>
          <w:sz w:val="24"/>
          <w:szCs w:val="24"/>
        </w:rPr>
      </w:pPr>
      <w:ins w:author="Alexandre Bento" w:id="3" w:date="2020-04-06T16:25:48Z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Referencial Teórico</w:t>
      </w:r>
    </w:p>
    <w:p w:rsidR="00000000" w:rsidDel="00000000" w:rsidP="00000000" w:rsidRDefault="00000000" w:rsidRPr="00000000" w14:paraId="00000023">
      <w:pPr>
        <w:jc w:val="both"/>
        <w:rPr>
          <w:b w:val="1"/>
          <w:color w:val="ff0000"/>
          <w:sz w:val="24"/>
          <w:szCs w:val="24"/>
          <w:rPrChange w:author="Alexandre Bento" w:id="5" w:date="2020-04-06T16:32:26Z">
            <w:rPr>
              <w:b w:val="1"/>
              <w:sz w:val="24"/>
              <w:szCs w:val="24"/>
            </w:rPr>
          </w:rPrChange>
        </w:rPr>
      </w:pPr>
      <w:ins w:author="Alexandre Bento" w:id="4" w:date="2020-04-06T16:32:26Z">
        <w:r w:rsidDel="00000000" w:rsidR="00000000" w:rsidRPr="00000000">
          <w:rPr>
            <w:b w:val="1"/>
            <w:sz w:val="24"/>
            <w:szCs w:val="24"/>
            <w:rtl w:val="0"/>
          </w:rPr>
          <w:t xml:space="preserve">Verificar </w:t>
        </w:r>
        <w:r w:rsidDel="00000000" w:rsidR="00000000" w:rsidRPr="00000000">
          <w:rPr>
            <w:b w:val="1"/>
            <w:color w:val="ff0000"/>
            <w:sz w:val="24"/>
            <w:szCs w:val="24"/>
            <w:rtl w:val="0"/>
          </w:rPr>
          <w:t xml:space="preserve">referências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em artigos antigos abaixo de 2010!!!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https://g1.globo.com/sp/presidente-prudente-regiao/blog/psicoblog/post/2020/01/12/depressao-a-doenca-mais-incapacitante-de-2020.ghtml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profile/Mario_Juruena/publication/230839662_Outcome_and_prognosis_in_depression_Comparative_review_among_mood_disorders_Curso_e_prognostico_da_depressao_Revisao_comparativa_entre_os_transtornos_do_humor/links/549808800cf2eeefc30f6111/Outcome-and-prognosis-in-depression-Comparative-review-among-mood-disorders-Curso-e-prognostico-da-depressao-Revisao-comparativa-entre-os-transtornos-do-humo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ins w:author="Alexandre Bento" w:id="6" w:date="2020-04-06T16:33:04Z">
        <w:r w:rsidDel="00000000" w:rsidR="00000000" w:rsidRPr="00000000">
          <w:rPr>
            <w:b w:val="1"/>
            <w:sz w:val="24"/>
            <w:szCs w:val="24"/>
            <w:rtl w:val="0"/>
          </w:rPr>
          <w:t xml:space="preserve">Não usar site de blog como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referência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!!!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https://flutter.dev/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https://dart.dev/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https://pt-br.reactjs.org/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https://www.correiobraziliense.com.br/app/noticia/economia/2018/10/22/internas_economia,714109/falafreud-aplicativo-conecta-pacientes-a-psicologos.shtml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https://br.mundopsicologos.com/artigos/app-conecta-clientes-e-psicologos-de-forma-etica-e-confidencial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https://core.ac.uk/download/pdf/151834463.pdf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http://www.jhi-sbis.saude.ws/ojs-jhi/index.php/jhi-sbis/article/download/155/64</w:t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http://www.scielo.mec.pt/scielo.php?script=sci_arttext&amp;pid=S0874-02832014000100010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ins w:author="Alexandre Bento" w:id="7" w:date="2020-04-06T16:42:46Z"/>
          <w:b w:val="1"/>
          <w:sz w:val="24"/>
          <w:szCs w:val="24"/>
        </w:rPr>
      </w:pPr>
      <w:ins w:author="Alexandre Bento" w:id="7" w:date="2020-04-06T16:42:46Z">
        <w:r w:rsidDel="00000000" w:rsidR="00000000" w:rsidRPr="00000000">
          <w:rPr>
            <w:b w:val="1"/>
            <w:sz w:val="24"/>
            <w:szCs w:val="24"/>
            <w:rtl w:val="0"/>
          </w:rPr>
          <w:t xml:space="preserve">Segue como referenciar aqui nas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referências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esta primeira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referência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!!!</w:t>
        </w:r>
      </w:ins>
    </w:p>
    <w:p w:rsidR="00000000" w:rsidDel="00000000" w:rsidP="00000000" w:rsidRDefault="00000000" w:rsidRPr="00000000" w14:paraId="00000036">
      <w:pPr>
        <w:jc w:val="both"/>
        <w:rPr>
          <w:ins w:author="Alexandre Bento" w:id="7" w:date="2020-04-06T16:42:46Z"/>
          <w:b w:val="1"/>
          <w:sz w:val="24"/>
          <w:szCs w:val="24"/>
        </w:rPr>
      </w:pPr>
      <w:ins w:author="Alexandre Bento" w:id="7" w:date="2020-04-06T16:42:46Z">
        <w:r w:rsidDel="00000000" w:rsidR="00000000" w:rsidRPr="00000000">
          <w:rPr>
            <w:b w:val="1"/>
            <w:sz w:val="24"/>
            <w:szCs w:val="24"/>
            <w:rtl w:val="0"/>
          </w:rPr>
          <w:t xml:space="preserve">MOTA, L. A. N.; PEREIRA, F. M. S.; SOUSA, P. A. F. Sistemas de Informação de Enfermagem: exploração da informação partilhada com os médicos.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Rev. Enf. Ref.,  Coimbra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,  v. serIV, n. 1, p. 85-91,  mar.  2014. Disponível em &lt;http://www.scielo.mec.pt/scielo.php?script=sci_arttext&amp;pid=S0874-02832014000100010&amp;lng=pt&amp;nrm=iso&gt;. acessos em  06  abr.  2020.  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7">
      <w:pPr>
        <w:jc w:val="both"/>
        <w:rPr>
          <w:ins w:author="Alexandre Bento" w:id="7" w:date="2020-04-06T16:42:46Z"/>
          <w:b w:val="1"/>
          <w:sz w:val="24"/>
          <w:szCs w:val="24"/>
        </w:rPr>
      </w:pPr>
      <w:ins w:author="Alexandre Bento" w:id="7" w:date="2020-04-06T16:42:46Z">
        <w:r w:rsidDel="00000000" w:rsidR="00000000" w:rsidRPr="00000000">
          <w:rPr>
            <w:b w:val="1"/>
            <w:sz w:val="24"/>
            <w:szCs w:val="24"/>
            <w:rtl w:val="0"/>
          </w:rPr>
          <w:t xml:space="preserve">já para usar no texto inserir no inicio ou no final do paragrafo escrito a partir desta 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referência</w:t>
        </w:r>
        <w:r w:rsidDel="00000000" w:rsidR="00000000" w:rsidRPr="00000000">
          <w:rPr>
            <w:b w:val="1"/>
            <w:sz w:val="24"/>
            <w:szCs w:val="24"/>
            <w:rtl w:val="0"/>
          </w:rPr>
          <w:t xml:space="preserve"> usar Segundo Mota, Pereira e Sousa (2014) …. ou …..(MOTA; PEREIRA; SOUSA, 2014).</w:t>
        </w:r>
      </w:ins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4"/>
          <w:szCs w:val="24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http://www.jhi-sbis.saude.ws/ojs-jhi/index.php/jhi-sbis/article/view/233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https://www.researchgate.net/profile/Caroline_Vicentini/publication/266468845_PEHS_-_Arquitetura_de_um_Sistema_de_Informacao_Pervasivo_para_Auxilio_as_Atividades_Clinicas/links/56f1467e08aec63f4c9b5346.pdf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Edson rodrigues Pinto</w:t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 </w:t>
      </w: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xpro23@gmail.com</w:t>
        </w:r>
      </w:hyperlink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Telefone: (41) 9 9541-9995</w:t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Alexandre Osvaldo de Oliveira Filho</w:t>
      </w:r>
    </w:p>
    <w:p w:rsidR="00000000" w:rsidDel="00000000" w:rsidP="00000000" w:rsidRDefault="00000000" w:rsidRPr="00000000" w14:paraId="0000004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  alexandre_osvaldo@hotmail.com</w:t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Telefone: (41) 9 9219-7431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rreiobraziliense.com.br/app/noticia/economia/2018/10/22/internas_economia,714109/falafreud-aplicativo-conecta-pacientes-a-psicologos.shtml" TargetMode="External"/><Relationship Id="rId10" Type="http://schemas.openxmlformats.org/officeDocument/2006/relationships/hyperlink" Target="https://pt-br.reactjs.org/" TargetMode="External"/><Relationship Id="rId13" Type="http://schemas.openxmlformats.org/officeDocument/2006/relationships/hyperlink" Target="https://core.ac.uk/download/pdf/151834463.pdf" TargetMode="External"/><Relationship Id="rId12" Type="http://schemas.openxmlformats.org/officeDocument/2006/relationships/hyperlink" Target="https://br.mundopsicologos.com/artigos/app-conecta-clientes-e-psicologos-de-forma-etica-e-confidenci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rt.dev/" TargetMode="External"/><Relationship Id="rId15" Type="http://schemas.openxmlformats.org/officeDocument/2006/relationships/hyperlink" Target="http://www.jhi-sbis.saude.ws/ojs-jhi/index.php/jhi-sbis/article/view/233" TargetMode="External"/><Relationship Id="rId14" Type="http://schemas.openxmlformats.org/officeDocument/2006/relationships/hyperlink" Target="http://www.scielo.mec.pt/scielo.php?script=sci_arttext&amp;pid=S0874-02832014000100010" TargetMode="External"/><Relationship Id="rId17" Type="http://schemas.openxmlformats.org/officeDocument/2006/relationships/hyperlink" Target="mailto:xpro23@gmail.com" TargetMode="External"/><Relationship Id="rId16" Type="http://schemas.openxmlformats.org/officeDocument/2006/relationships/hyperlink" Target="https://www.researchgate.net/profile/Caroline_Vicentini/publication/266468845_PEHS_-_Arquitetura_de_um_Sistema_de_Informacao_Pervasivo_para_Auxilio_as_Atividades_Clinicas/links/56f1467e08aec63f4c9b5346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1.globo.com/sp/presidente-prudente-regiao/blog/psicoblog/post/2020/01/12/depressao-a-doenca-mais-incapacitante-de-2020.ghtml" TargetMode="External"/><Relationship Id="rId7" Type="http://schemas.openxmlformats.org/officeDocument/2006/relationships/hyperlink" Target="https://www.researchgate.net/profile/Mario_Juruena/publication/230839662_Outcome_and_prognosis_in_depression_Comparative_review_among_mood_disorders_Curso_e_prognostico_da_depressao_Revisao_comparativa_entre_os_transtornos_do_humor/links/549808800cf2eeefc30f6111/Outcome-and-prognosis-in-depression-Comparative-review-among-mood-disorders-Curso-e-prognostico-da-depressao-Revisao-comparativa-entre-os-transtornos-do-humor.pdf" TargetMode="External"/><Relationship Id="rId8" Type="http://schemas.openxmlformats.org/officeDocument/2006/relationships/hyperlink" Target="https://flutter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